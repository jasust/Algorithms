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1BD" w:rsidRPr="00894A21" w:rsidRDefault="00E47B49" w:rsidP="000121BD">
      <w:pPr>
        <w:pStyle w:val="ProblemName"/>
      </w:pPr>
      <w:r>
        <w:t>Problem G: Product transformation</w:t>
      </w:r>
    </w:p>
    <w:p w:rsidR="000121BD" w:rsidRPr="000121BD" w:rsidRDefault="000121BD" w:rsidP="000121BD">
      <w:pPr>
        <w:spacing w:after="120" w:line="276" w:lineRule="auto"/>
        <w:rPr>
          <w:rFonts w:ascii="Calibri" w:eastAsia="Calibri" w:hAnsi="Calibri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3"/>
        <w:gridCol w:w="4707"/>
      </w:tblGrid>
      <w:tr w:rsidR="000121BD" w:rsidRPr="000121BD" w:rsidTr="005566D6">
        <w:tc>
          <w:tcPr>
            <w:tcW w:w="4915" w:type="dxa"/>
          </w:tcPr>
          <w:p w:rsidR="00894A21" w:rsidRDefault="000121BD" w:rsidP="00894A21">
            <w:pPr>
              <w:pStyle w:val="Author"/>
            </w:pPr>
            <w:r w:rsidRPr="000121BD">
              <w:t xml:space="preserve">Author: </w:t>
            </w:r>
          </w:p>
          <w:p w:rsidR="000121BD" w:rsidRPr="00894A21" w:rsidRDefault="00E47B49" w:rsidP="00894A21">
            <w:pPr>
              <w:pStyle w:val="Author"/>
              <w:rPr>
                <w:b/>
              </w:rPr>
            </w:pPr>
            <w:r>
              <w:rPr>
                <w:b/>
              </w:rPr>
              <w:t>Nikola Nedeljkovic</w:t>
            </w:r>
          </w:p>
        </w:tc>
        <w:tc>
          <w:tcPr>
            <w:tcW w:w="4940" w:type="dxa"/>
          </w:tcPr>
          <w:p w:rsidR="00894A21" w:rsidRDefault="000121BD" w:rsidP="000121BD">
            <w:pPr>
              <w:spacing w:after="120"/>
              <w:jc w:val="right"/>
              <w:rPr>
                <w:rFonts w:ascii="Calibri" w:eastAsia="Calibri" w:hAnsi="Calibri" w:cs="Times New Roman"/>
                <w:i/>
                <w:sz w:val="24"/>
                <w:szCs w:val="24"/>
              </w:rPr>
            </w:pPr>
            <w:r w:rsidRPr="000121BD">
              <w:rPr>
                <w:rFonts w:ascii="Calibri" w:eastAsia="Calibri" w:hAnsi="Calibri" w:cs="Times New Roman"/>
                <w:i/>
                <w:sz w:val="24"/>
                <w:szCs w:val="24"/>
              </w:rPr>
              <w:t xml:space="preserve">Implementation and analysis: </w:t>
            </w:r>
          </w:p>
          <w:p w:rsidR="000121BD" w:rsidRPr="000121BD" w:rsidRDefault="00E47B49" w:rsidP="000121BD">
            <w:pPr>
              <w:spacing w:after="120"/>
              <w:jc w:val="right"/>
              <w:rPr>
                <w:rFonts w:ascii="Calibri" w:eastAsia="Calibri" w:hAnsi="Calibri" w:cs="Times New Roman"/>
                <w:i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i/>
                <w:sz w:val="24"/>
                <w:szCs w:val="24"/>
              </w:rPr>
              <w:t>Janko Sustersic, Nikola Nedeljkovic</w:t>
            </w:r>
          </w:p>
        </w:tc>
      </w:tr>
    </w:tbl>
    <w:p w:rsidR="000121BD" w:rsidRPr="000121BD" w:rsidRDefault="000121BD" w:rsidP="000121BD">
      <w:pPr>
        <w:spacing w:after="120" w:line="276" w:lineRule="auto"/>
        <w:rPr>
          <w:rFonts w:ascii="Calibri" w:eastAsia="Calibri" w:hAnsi="Calibri" w:cs="Times New Roman"/>
        </w:rPr>
      </w:pPr>
    </w:p>
    <w:p w:rsidR="000121BD" w:rsidRPr="000121BD" w:rsidRDefault="000121BD" w:rsidP="000121BD">
      <w:pPr>
        <w:pStyle w:val="ProblemSubTitles"/>
      </w:pPr>
      <w:r w:rsidRPr="000121BD">
        <w:t>Statement:</w:t>
      </w:r>
    </w:p>
    <w:p w:rsidR="000121BD" w:rsidDel="00E47B49" w:rsidRDefault="00E47B49" w:rsidP="00603C51">
      <w:pPr>
        <w:rPr>
          <w:del w:id="0" w:author="Nikola Nedeljkovic" w:date="2017-08-19T15:59:00Z"/>
          <w:rFonts w:ascii="Calibri" w:eastAsia="Calibri" w:hAnsi="Calibri" w:cs="Times New Roman"/>
        </w:rPr>
      </w:pPr>
      <w:r>
        <w:t xml:space="preserve">Consider </w:t>
      </w:r>
      <w:ins w:id="1" w:author="Nikola Nedeljkovic" w:date="2017-08-19T16:02:00Z">
        <w:r w:rsidR="00C070AF">
          <w:t xml:space="preserve">an </w:t>
        </w:r>
      </w:ins>
      <w:del w:id="2" w:author="Nikola Nedeljkovic" w:date="2017-08-19T16:02:00Z">
        <w:r w:rsidDel="00C070AF">
          <w:delText xml:space="preserve">the </w:delText>
        </w:r>
      </w:del>
      <w:r>
        <w:t xml:space="preserve">array </w:t>
      </w:r>
      <w:ins w:id="3" w:author="Nikola Nedeljkovic" w:date="2017-08-19T15:58:00Z">
        <m:oMath>
          <m:r>
            <w:rPr>
              <w:rFonts w:ascii="Cambria Math" w:hAnsi="Cambria Math"/>
            </w:rPr>
            <m:t>A</m:t>
          </m:r>
        </m:oMath>
      </w:ins>
      <w:del w:id="4" w:author="Nikola Nedeljkovic" w:date="2017-08-19T15:58:00Z">
        <w:r w:rsidRPr="00E47B49" w:rsidDel="00E47B49">
          <w:rPr>
            <w:i/>
          </w:rPr>
          <w:delText>A</w:delText>
        </w:r>
        <w:r w:rsidDel="00E47B49">
          <w:delText xml:space="preserve"> with </w:delText>
        </w:r>
        <w:r w:rsidRPr="00E47B49" w:rsidDel="00E47B49">
          <w:rPr>
            <w:i/>
          </w:rPr>
          <w:delText>N</w:delText>
        </w:r>
        <w:r w:rsidDel="00E47B49">
          <w:delText xml:space="preserve"> elements, each </w:delText>
        </w:r>
      </w:del>
    </w:p>
    <w:p w:rsidR="00E47B49" w:rsidRPr="00CC096F" w:rsidRDefault="00E47B49" w:rsidP="00E47B49">
      <w:r>
        <w:rPr>
          <w:rFonts w:ascii="Calibri" w:eastAsia="Calibri" w:hAnsi="Calibri" w:cs="Times New Roman"/>
        </w:rPr>
        <w:t xml:space="preserve"> with </w:t>
      </w:r>
      <m:oMath>
        <m:r>
          <w:rPr>
            <w:rFonts w:ascii="Cambria Math" w:eastAsia="Calibri" w:hAnsi="Cambria Math" w:cs="Times New Roman"/>
          </w:rPr>
          <m:t>N</m:t>
        </m:r>
      </m:oMath>
      <w:r>
        <w:rPr>
          <w:rFonts w:ascii="Calibri" w:eastAsia="Calibri" w:hAnsi="Calibri" w:cs="Times New Roman"/>
        </w:rPr>
        <w:t xml:space="preserve"> elements all being the same number </w:t>
      </w:r>
      <m:oMath>
        <m:r>
          <w:rPr>
            <w:rFonts w:ascii="Cambria Math" w:eastAsia="Calibri" w:hAnsi="Cambria Math" w:cs="Times New Roman"/>
          </w:rPr>
          <m:t>a</m:t>
        </m:r>
      </m:oMath>
      <w:r>
        <w:rPr>
          <w:rFonts w:ascii="Calibri" w:eastAsia="Calibri" w:hAnsi="Calibri" w:cs="Times New Roman"/>
        </w:rPr>
        <w:t>.</w:t>
      </w:r>
      <w:r w:rsidR="00C070AF">
        <w:rPr>
          <w:rFonts w:ascii="Calibri" w:eastAsia="Calibri" w:hAnsi="Calibri" w:cs="Times New Roman"/>
        </w:rPr>
        <w:t xml:space="preserve"> Define the </w:t>
      </w:r>
      <w:r w:rsidR="00C070AF" w:rsidRPr="00FE7149">
        <w:rPr>
          <w:rFonts w:ascii="Calibri" w:eastAsia="Calibri" w:hAnsi="Calibri" w:cs="Times New Roman"/>
        </w:rPr>
        <w:t>product transformation</w:t>
      </w:r>
      <w:r w:rsidR="00C070AF">
        <w:rPr>
          <w:rFonts w:ascii="Calibri" w:eastAsia="Calibri" w:hAnsi="Calibri" w:cs="Times New Roman"/>
        </w:rPr>
        <w:t xml:space="preserve"> right to it for</w:t>
      </w:r>
      <m:oMath>
        <m:r>
          <w:rPr>
            <w:rFonts w:ascii="Cambria Math" w:eastAsia="Calibri" w:hAnsi="Cambria Math" w:cs="Times New Roman"/>
          </w:rPr>
          <m:t xml:space="preserve"> i∈(1, 2,.., N-1)</m:t>
        </m:r>
      </m:oMath>
      <w:r w:rsidR="00C070AF">
        <w:rPr>
          <w:rFonts w:ascii="Calibri" w:eastAsia="Calibri" w:hAnsi="Calibri" w:cs="Times New Roman"/>
        </w:rPr>
        <w:t xml:space="preserve">, with the last number </w:t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</w:rPr>
              <m:t>N</m:t>
            </m:r>
          </m:sub>
        </m:sSub>
      </m:oMath>
      <w:r w:rsidR="00C070AF">
        <w:rPr>
          <w:rFonts w:ascii="Calibri" w:eastAsia="Calibri" w:hAnsi="Calibri" w:cs="Times New Roman"/>
        </w:rPr>
        <w:t xml:space="preserve"> remaining the same. For example, if we start with array </w:t>
      </w:r>
      <m:oMath>
        <m:r>
          <w:rPr>
            <w:rFonts w:ascii="Cambria Math" w:eastAsia="Calibri" w:hAnsi="Cambria Math" w:cs="Times New Roman"/>
          </w:rPr>
          <m:t xml:space="preserve">A </m:t>
        </m:r>
      </m:oMath>
      <w:r w:rsidR="00C070AF">
        <w:rPr>
          <w:rFonts w:ascii="Calibri" w:eastAsia="Calibri" w:hAnsi="Calibri" w:cs="Times New Roman"/>
        </w:rPr>
        <w:t xml:space="preserve"> with </w:t>
      </w:r>
      <m:oMath>
        <m:r>
          <w:rPr>
            <w:rFonts w:ascii="Cambria Math" w:eastAsia="Calibri" w:hAnsi="Cambria Math" w:cs="Times New Roman"/>
          </w:rPr>
          <m:t>a=2</m:t>
        </m:r>
      </m:oMath>
      <w:r w:rsidR="00C070AF">
        <w:rPr>
          <w:rFonts w:ascii="Calibri" w:eastAsia="Calibri" w:hAnsi="Calibri" w:cs="Times New Roman"/>
        </w:rPr>
        <w:t xml:space="preserve"> and </w:t>
      </w:r>
      <m:oMath>
        <m:r>
          <w:rPr>
            <w:rFonts w:ascii="Cambria Math" w:eastAsia="Calibri" w:hAnsi="Cambria Math" w:cs="Times New Roman"/>
          </w:rPr>
          <m:t>N=4</m:t>
        </m:r>
      </m:oMath>
      <w:r w:rsidR="00C070AF">
        <w:rPr>
          <w:rFonts w:ascii="Calibri" w:eastAsia="Calibri" w:hAnsi="Calibri" w:cs="Times New Roman"/>
        </w:rPr>
        <w:t xml:space="preserve">  after one </w:t>
      </w:r>
      <w:r w:rsidR="00C070AF" w:rsidRPr="00FE7149">
        <w:rPr>
          <w:rFonts w:ascii="Calibri" w:eastAsia="Calibri" w:hAnsi="Calibri" w:cs="Times New Roman"/>
        </w:rPr>
        <w:t>product transformation</w:t>
      </w:r>
      <m:oMath>
        <m:r>
          <m:rPr>
            <m:sty m:val="p"/>
          </m:rPr>
          <w:rPr>
            <w:rFonts w:ascii="Cambria Math" w:eastAsia="Calibri" w:hAnsi="Cambria Math" w:cs="Times New Roman"/>
          </w:rPr>
          <m:t xml:space="preserve"> </m:t>
        </m:r>
        <m:r>
          <w:rPr>
            <w:rFonts w:ascii="Cambria Math" w:eastAsia="Calibri" w:hAnsi="Cambria Math" w:cs="Times New Roman"/>
          </w:rPr>
          <m:t>A=[4, 4, 4, 2]</m:t>
        </m:r>
      </m:oMath>
      <w:r w:rsidR="00C070AF" w:rsidRPr="00FE7149">
        <w:rPr>
          <w:rFonts w:ascii="Calibri" w:eastAsia="Calibri" w:hAnsi="Calibri" w:cs="Times New Roman"/>
          <w:i/>
        </w:rPr>
        <w:t>,</w:t>
      </w:r>
      <w:r w:rsidR="00C070AF">
        <w:rPr>
          <w:rFonts w:ascii="Calibri" w:eastAsia="Calibri" w:hAnsi="Calibri" w:cs="Times New Roman"/>
        </w:rPr>
        <w:t xml:space="preserve"> and after two </w:t>
      </w:r>
      <w:r w:rsidR="00CC096F" w:rsidRPr="00FE7149">
        <w:rPr>
          <w:rFonts w:ascii="Calibri" w:eastAsia="Calibri" w:hAnsi="Calibri" w:cs="Times New Roman"/>
        </w:rPr>
        <w:t>product transformations</w:t>
      </w:r>
      <m:oMath>
        <m:r>
          <w:rPr>
            <w:rFonts w:ascii="Cambria Math" w:eastAsia="Calibri" w:hAnsi="Cambria Math" w:cs="Times New Roman"/>
          </w:rPr>
          <m:t xml:space="preserve"> A=[16, 16, 8, 2]</m:t>
        </m:r>
      </m:oMath>
      <w:r w:rsidR="00CC096F">
        <w:rPr>
          <w:rFonts w:ascii="Calibri" w:eastAsia="Calibri" w:hAnsi="Calibri" w:cs="Times New Roman"/>
          <w:i/>
        </w:rPr>
        <w:t>.</w:t>
      </w:r>
      <w:r w:rsidR="00CC096F">
        <w:rPr>
          <w:rFonts w:ascii="Calibri" w:eastAsia="Calibri" w:hAnsi="Calibri" w:cs="Times New Roman"/>
        </w:rPr>
        <w:t xml:space="preserve"> Your simple task is to calculate array </w:t>
      </w:r>
      <m:oMath>
        <m:r>
          <w:rPr>
            <w:rFonts w:ascii="Cambria Math" w:eastAsia="Calibri" w:hAnsi="Cambria Math" w:cs="Times New Roman"/>
          </w:rPr>
          <m:t>A</m:t>
        </m:r>
      </m:oMath>
      <w:r w:rsidR="00CC096F">
        <w:rPr>
          <w:rFonts w:ascii="Calibri" w:eastAsia="Calibri" w:hAnsi="Calibri" w:cs="Times New Roman"/>
        </w:rPr>
        <w:t xml:space="preserve"> after </w:t>
      </w:r>
      <m:oMath>
        <m:r>
          <w:rPr>
            <w:rFonts w:ascii="Cambria Math" w:eastAsia="Calibri" w:hAnsi="Cambria Math" w:cs="Times New Roman"/>
          </w:rPr>
          <m:t>M</m:t>
        </m:r>
      </m:oMath>
      <w:r w:rsidR="00CC096F">
        <w:rPr>
          <w:rFonts w:ascii="Calibri" w:eastAsia="Calibri" w:hAnsi="Calibri" w:cs="Times New Roman"/>
        </w:rPr>
        <w:t xml:space="preserve"> product transformations. Since the numbers can get quite big you should output them modulo</w:t>
      </w:r>
      <m:oMath>
        <m:r>
          <w:rPr>
            <w:rFonts w:ascii="Cambria Math" w:eastAsia="Calibri" w:hAnsi="Cambria Math" w:cs="Times New Roman"/>
          </w:rPr>
          <m:t xml:space="preserve"> Q</m:t>
        </m:r>
      </m:oMath>
      <w:r w:rsidR="00CC096F">
        <w:rPr>
          <w:rFonts w:ascii="Calibri" w:eastAsia="Calibri" w:hAnsi="Calibri" w:cs="Times New Roman"/>
        </w:rPr>
        <w:t>.</w:t>
      </w:r>
    </w:p>
    <w:p w:rsidR="000121BD" w:rsidRPr="000121BD" w:rsidDel="00C070AF" w:rsidRDefault="000121BD" w:rsidP="00FE7149">
      <w:pPr>
        <w:rPr>
          <w:del w:id="5" w:author="Nikola Nedeljkovic" w:date="2017-08-19T16:06:00Z"/>
          <w:rFonts w:ascii="Calibri" w:eastAsia="Calibri" w:hAnsi="Calibri" w:cs="Times New Roman"/>
        </w:rPr>
      </w:pPr>
      <w:del w:id="6" w:author="Nikola Nedeljkovic" w:date="2017-08-19T16:06:00Z">
        <w:r w:rsidRPr="000121BD" w:rsidDel="00C070AF">
          <w:rPr>
            <w:rFonts w:ascii="Calibri" w:eastAsia="Calibri" w:hAnsi="Calibri" w:cs="Times New Roman"/>
          </w:rPr>
          <w:delText xml:space="preserve">For example, if </w:delText>
        </w:r>
        <m:oMath>
          <m:r>
            <w:rPr>
              <w:rFonts w:ascii="Cambria Math" w:eastAsia="Calibri" w:hAnsi="Cambria Math" w:cs="Times New Roman"/>
            </w:rPr>
            <m:t>n=12</m:t>
          </m:r>
        </m:oMath>
        <w:r w:rsidRPr="000121BD" w:rsidDel="00C070AF">
          <w:rPr>
            <w:rFonts w:ascii="Calibri" w:eastAsia="Calibri" w:hAnsi="Calibri" w:cs="Times New Roman"/>
          </w:rPr>
          <w:delText xml:space="preserve">, then </w:delText>
        </w:r>
        <m:oMath>
          <m:r>
            <w:rPr>
              <w:rFonts w:ascii="Cambria Math" w:eastAsia="Calibri" w:hAnsi="Cambria Math" w:cs="Times New Roman"/>
            </w:rPr>
            <m:t>A={1, 2, 3, 4, 5, 6, 7, 8, 9, 10, 11, 12}</m:t>
          </m:r>
        </m:oMath>
        <w:r w:rsidRPr="000121BD" w:rsidDel="00C070AF">
          <w:rPr>
            <w:rFonts w:ascii="Calibri" w:eastAsia="Calibri" w:hAnsi="Calibri" w:cs="Times New Roman"/>
          </w:rPr>
          <w:delText xml:space="preserve">, and the set </w:delText>
        </w:r>
        <m:oMath>
          <m:r>
            <w:rPr>
              <w:rFonts w:ascii="Cambria Math" w:eastAsia="Calibri" w:hAnsi="Cambria Math" w:cs="Times New Roman"/>
            </w:rPr>
            <m:t>{1, 3, 4, 5, 7, 9, 11,12}</m:t>
          </m:r>
        </m:oMath>
        <w:r w:rsidRPr="000121BD" w:rsidDel="00C070AF">
          <w:rPr>
            <w:rFonts w:ascii="Calibri" w:eastAsia="Calibri" w:hAnsi="Calibri" w:cs="Times New Roman"/>
          </w:rPr>
          <w:delText xml:space="preserve"> is good, while </w:delText>
        </w:r>
        <m:oMath>
          <m:r>
            <w:rPr>
              <w:rFonts w:ascii="Cambria Math" w:eastAsia="Calibri" w:hAnsi="Cambria Math" w:cs="Times New Roman"/>
            </w:rPr>
            <m:t>{1, 4, 5, 6,7, 9, 11}</m:t>
          </m:r>
        </m:oMath>
        <w:r w:rsidRPr="000121BD" w:rsidDel="00C070AF">
          <w:rPr>
            <w:rFonts w:ascii="Calibri" w:eastAsia="Calibri" w:hAnsi="Calibri" w:cs="Times New Roman"/>
          </w:rPr>
          <w:delText xml:space="preserve"> is not good (note that set </w:delText>
        </w:r>
        <m:oMath>
          <m:r>
            <w:rPr>
              <w:rFonts w:ascii="Cambria Math" w:eastAsia="Calibri" w:hAnsi="Cambria Math" w:cs="Times New Roman"/>
            </w:rPr>
            <m:t>C</m:t>
          </m:r>
        </m:oMath>
        <w:r w:rsidRPr="000121BD" w:rsidDel="00C070AF">
          <w:rPr>
            <w:rFonts w:ascii="Calibri" w:eastAsia="Calibri" w:hAnsi="Calibri" w:cs="Times New Roman"/>
          </w:rPr>
          <w:delText xml:space="preserve"> from the third property doesn't have to be a superset of </w:delText>
        </w:r>
        <m:oMath>
          <m:r>
            <w:rPr>
              <w:rFonts w:ascii="Cambria Math" w:eastAsia="Calibri" w:hAnsi="Cambria Math" w:cs="Times New Roman"/>
            </w:rPr>
            <m:t>B</m:t>
          </m:r>
        </m:oMath>
        <w:r w:rsidRPr="000121BD" w:rsidDel="00C070AF">
          <w:rPr>
            <w:rFonts w:ascii="Calibri" w:eastAsia="Calibri" w:hAnsi="Calibri" w:cs="Times New Roman"/>
          </w:rPr>
          <w:delText>).</w:delText>
        </w:r>
      </w:del>
    </w:p>
    <w:p w:rsidR="000121BD" w:rsidRPr="000121BD" w:rsidDel="00C070AF" w:rsidRDefault="000121BD" w:rsidP="000121BD">
      <w:pPr>
        <w:spacing w:after="120" w:line="240" w:lineRule="auto"/>
        <w:rPr>
          <w:del w:id="7" w:author="Nikola Nedeljkovic" w:date="2017-08-19T16:06:00Z"/>
          <w:rFonts w:ascii="Calibri" w:eastAsia="Calibri" w:hAnsi="Calibri" w:cs="Times New Roman"/>
        </w:rPr>
      </w:pPr>
      <w:del w:id="8" w:author="Nikola Nedeljkovic" w:date="2017-08-19T16:06:00Z">
        <w:r w:rsidRPr="000121BD" w:rsidDel="00C070AF">
          <w:rPr>
            <w:rFonts w:ascii="Calibri" w:eastAsia="Calibri" w:hAnsi="Calibri" w:cs="Times New Roman"/>
          </w:rPr>
          <w:delText xml:space="preserve">Given positive integer numbers </w:delText>
        </w:r>
        <m:oMath>
          <m:r>
            <w:rPr>
              <w:rFonts w:ascii="Cambria Math" w:eastAsia="Calibri" w:hAnsi="Cambria Math" w:cs="Times New Roman"/>
            </w:rPr>
            <m:t>n</m:t>
          </m:r>
        </m:oMath>
        <w:r w:rsidRPr="000121BD" w:rsidDel="00C070AF">
          <w:rPr>
            <w:rFonts w:ascii="Calibri" w:eastAsia="Calibri" w:hAnsi="Calibri" w:cs="Times New Roman"/>
          </w:rPr>
          <w:delText xml:space="preserve"> and </w:delText>
        </w:r>
        <m:oMath>
          <m:r>
            <w:rPr>
              <w:rFonts w:ascii="Cambria Math" w:eastAsia="Calibri" w:hAnsi="Cambria Math" w:cs="Times New Roman"/>
            </w:rPr>
            <m:t>b</m:t>
          </m:r>
        </m:oMath>
        <w:r w:rsidRPr="000121BD" w:rsidDel="00C070AF">
          <w:rPr>
            <w:rFonts w:ascii="Calibri" w:eastAsia="Calibri" w:hAnsi="Calibri" w:cs="Times New Roman"/>
          </w:rPr>
          <w:delText xml:space="preserve"> compute the following:</w:delText>
        </w:r>
      </w:del>
    </w:p>
    <w:p w:rsidR="000121BD" w:rsidRPr="000121BD" w:rsidDel="00C070AF" w:rsidRDefault="000121BD" w:rsidP="000121BD">
      <w:pPr>
        <w:numPr>
          <w:ilvl w:val="0"/>
          <w:numId w:val="2"/>
        </w:numPr>
        <w:spacing w:after="0" w:line="240" w:lineRule="auto"/>
        <w:rPr>
          <w:del w:id="9" w:author="Nikola Nedeljkovic" w:date="2017-08-19T16:06:00Z"/>
          <w:rFonts w:ascii="Calibri" w:eastAsia="Calibri" w:hAnsi="Calibri" w:cs="Times New Roman"/>
        </w:rPr>
      </w:pPr>
      <w:del w:id="10" w:author="Nikola Nedeljkovic" w:date="2017-08-19T16:06:00Z">
        <w:r w:rsidRPr="000121BD" w:rsidDel="00C070AF">
          <w:rPr>
            <w:rFonts w:ascii="Calibri" w:eastAsia="Calibri" w:hAnsi="Calibri" w:cs="Times New Roman"/>
          </w:rPr>
          <w:delText xml:space="preserve">The number of elements in every good set; </w:delText>
        </w:r>
      </w:del>
    </w:p>
    <w:p w:rsidR="000121BD" w:rsidRPr="000121BD" w:rsidDel="00C070AF" w:rsidRDefault="000121BD" w:rsidP="000121BD">
      <w:pPr>
        <w:numPr>
          <w:ilvl w:val="0"/>
          <w:numId w:val="2"/>
        </w:numPr>
        <w:spacing w:after="120" w:line="240" w:lineRule="auto"/>
        <w:rPr>
          <w:del w:id="11" w:author="Nikola Nedeljkovic" w:date="2017-08-19T16:06:00Z"/>
          <w:rFonts w:ascii="Calibri" w:eastAsia="Calibri" w:hAnsi="Calibri" w:cs="Times New Roman"/>
        </w:rPr>
      </w:pPr>
      <w:del w:id="12" w:author="Nikola Nedeljkovic" w:date="2017-08-19T16:06:00Z">
        <w:r w:rsidRPr="000121BD" w:rsidDel="00C070AF">
          <w:rPr>
            <w:rFonts w:ascii="Calibri" w:eastAsia="Calibri" w:hAnsi="Calibri" w:cs="Times New Roman"/>
          </w:rPr>
          <w:delText xml:space="preserve">With how many zeros the total number of good sets ends, if written in base </w:delText>
        </w:r>
        <m:oMath>
          <m:r>
            <w:rPr>
              <w:rFonts w:ascii="Cambria Math" w:eastAsia="Calibri" w:hAnsi="Cambria Math" w:cs="Times New Roman"/>
            </w:rPr>
            <m:t>b</m:t>
          </m:r>
        </m:oMath>
        <w:r w:rsidRPr="000121BD" w:rsidDel="00C070AF">
          <w:rPr>
            <w:rFonts w:ascii="Calibri" w:eastAsia="Calibri" w:hAnsi="Calibri" w:cs="Times New Roman"/>
          </w:rPr>
          <w:delText>.</w:delText>
        </w:r>
      </w:del>
    </w:p>
    <w:p w:rsidR="000121BD" w:rsidRPr="000121BD" w:rsidRDefault="000121BD" w:rsidP="000121BD">
      <w:pPr>
        <w:keepNext/>
        <w:keepLines/>
        <w:spacing w:before="120" w:after="120" w:line="276" w:lineRule="auto"/>
        <w:outlineLvl w:val="4"/>
        <w:rPr>
          <w:rFonts w:ascii="Cambria" w:eastAsia="Times New Roman" w:hAnsi="Cambria" w:cs="Times New Roman"/>
          <w:b/>
          <w:i/>
          <w:color w:val="4F6228"/>
        </w:rPr>
      </w:pPr>
      <w:r w:rsidRPr="000121BD">
        <w:rPr>
          <w:rFonts w:ascii="Cambria" w:eastAsia="Times New Roman" w:hAnsi="Cambria" w:cs="Times New Roman"/>
          <w:b/>
          <w:i/>
          <w:color w:val="4F6228"/>
        </w:rPr>
        <w:t>Input:</w:t>
      </w:r>
    </w:p>
    <w:p w:rsidR="000121BD" w:rsidRPr="000121BD" w:rsidRDefault="000121BD" w:rsidP="000121BD">
      <w:pPr>
        <w:spacing w:after="120" w:line="276" w:lineRule="auto"/>
        <w:jc w:val="both"/>
        <w:rPr>
          <w:rFonts w:ascii="Calibri" w:eastAsia="Calibri" w:hAnsi="Calibri" w:cs="Times New Roman"/>
        </w:rPr>
      </w:pPr>
      <w:r w:rsidRPr="000121BD">
        <w:rPr>
          <w:rFonts w:ascii="Calibri" w:eastAsia="Calibri" w:hAnsi="Calibri" w:cs="Times New Roman"/>
        </w:rPr>
        <w:t xml:space="preserve">The first and only line of input contains </w:t>
      </w:r>
      <w:r w:rsidR="00FE7149">
        <w:rPr>
          <w:rFonts w:ascii="Calibri" w:eastAsia="Calibri" w:hAnsi="Calibri" w:cs="Times New Roman"/>
        </w:rPr>
        <w:t>four integers</w:t>
      </w:r>
      <m:oMath>
        <m:r>
          <w:rPr>
            <w:rFonts w:ascii="Cambria Math" w:eastAsia="Calibri" w:hAnsi="Cambria Math" w:cs="Times New Roman"/>
          </w:rPr>
          <m:t xml:space="preserve"> N, M, a, Q</m:t>
        </m:r>
      </m:oMath>
      <w:r w:rsidR="00FE7149">
        <w:rPr>
          <w:rFonts w:ascii="Calibri" w:eastAsia="Calibri" w:hAnsi="Calibri" w:cs="Times New Roman"/>
        </w:rPr>
        <w:t>.</w:t>
      </w:r>
    </w:p>
    <w:p w:rsidR="000121BD" w:rsidRPr="000121BD" w:rsidRDefault="000121BD" w:rsidP="000121BD">
      <w:pPr>
        <w:keepNext/>
        <w:keepLines/>
        <w:spacing w:before="120" w:after="120" w:line="276" w:lineRule="auto"/>
        <w:outlineLvl w:val="4"/>
        <w:rPr>
          <w:rFonts w:ascii="Cambria" w:eastAsia="Times New Roman" w:hAnsi="Cambria" w:cs="Times New Roman"/>
          <w:b/>
          <w:i/>
          <w:color w:val="4F6228"/>
        </w:rPr>
      </w:pPr>
      <w:r w:rsidRPr="000121BD">
        <w:rPr>
          <w:rFonts w:ascii="Cambria" w:eastAsia="Times New Roman" w:hAnsi="Cambria" w:cs="Times New Roman"/>
          <w:b/>
          <w:i/>
          <w:color w:val="4F6228"/>
        </w:rPr>
        <w:t>Output:</w:t>
      </w:r>
    </w:p>
    <w:p w:rsidR="000121BD" w:rsidRPr="000121BD" w:rsidRDefault="00FE7149" w:rsidP="000121BD">
      <w:pPr>
        <w:spacing w:after="120" w:line="276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You should output the array </w:t>
      </w:r>
      <m:oMath>
        <m:r>
          <w:rPr>
            <w:rFonts w:ascii="Cambria Math" w:eastAsia="Calibri" w:hAnsi="Cambria Math" w:cs="Times New Roman"/>
          </w:rPr>
          <m:t>A</m:t>
        </m:r>
      </m:oMath>
      <w:r>
        <w:rPr>
          <w:rFonts w:ascii="Calibri" w:eastAsia="Calibri" w:hAnsi="Calibri" w:cs="Times New Roman"/>
        </w:rPr>
        <w:t xml:space="preserve"> from left to right, each number in a new line.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0121BD" w:rsidRPr="000121BD" w:rsidTr="005566D6">
        <w:tc>
          <w:tcPr>
            <w:tcW w:w="4788" w:type="dxa"/>
          </w:tcPr>
          <w:p w:rsidR="000121BD" w:rsidRPr="000121BD" w:rsidRDefault="000121BD" w:rsidP="000121BD">
            <w:pPr>
              <w:keepNext/>
              <w:keepLines/>
              <w:spacing w:before="120" w:after="120"/>
              <w:outlineLvl w:val="4"/>
              <w:rPr>
                <w:rFonts w:ascii="Cambria" w:eastAsia="Times New Roman" w:hAnsi="Cambria" w:cs="Calibri"/>
                <w:b/>
                <w:i/>
                <w:color w:val="4F6228"/>
              </w:rPr>
            </w:pPr>
            <w:r w:rsidRPr="000121BD">
              <w:rPr>
                <w:rFonts w:ascii="Cambria" w:eastAsia="Times New Roman" w:hAnsi="Cambria" w:cs="Times New Roman"/>
                <w:b/>
                <w:i/>
                <w:color w:val="4F6228"/>
              </w:rPr>
              <w:t>Example input:</w:t>
            </w:r>
          </w:p>
        </w:tc>
        <w:tc>
          <w:tcPr>
            <w:tcW w:w="4788" w:type="dxa"/>
          </w:tcPr>
          <w:p w:rsidR="000121BD" w:rsidRPr="000121BD" w:rsidRDefault="000121BD" w:rsidP="000121BD">
            <w:pPr>
              <w:keepNext/>
              <w:keepLines/>
              <w:spacing w:before="120" w:after="120"/>
              <w:outlineLvl w:val="4"/>
              <w:rPr>
                <w:rFonts w:ascii="Cambria" w:eastAsia="Times New Roman" w:hAnsi="Cambria" w:cs="Calibri"/>
                <w:b/>
                <w:i/>
                <w:color w:val="4F6228"/>
              </w:rPr>
            </w:pPr>
            <w:r w:rsidRPr="000121BD">
              <w:rPr>
                <w:rFonts w:ascii="Cambria" w:eastAsia="Times New Roman" w:hAnsi="Cambria" w:cs="Times New Roman"/>
                <w:b/>
                <w:i/>
                <w:color w:val="4F6228"/>
              </w:rPr>
              <w:t>Example output:</w:t>
            </w:r>
          </w:p>
        </w:tc>
      </w:tr>
      <w:tr w:rsidR="000121BD" w:rsidRPr="000121BD" w:rsidTr="005566D6">
        <w:tc>
          <w:tcPr>
            <w:tcW w:w="4788" w:type="dxa"/>
          </w:tcPr>
          <w:p w:rsidR="000121BD" w:rsidRPr="000121BD" w:rsidRDefault="00295982" w:rsidP="000121B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19"/>
                <w:szCs w:val="19"/>
              </w:rPr>
            </w:pPr>
            <w:r>
              <w:rPr>
                <w:rFonts w:ascii="Courier New" w:eastAsia="Calibri" w:hAnsi="Courier New" w:cs="Courier New"/>
                <w:sz w:val="19"/>
                <w:szCs w:val="19"/>
              </w:rPr>
              <w:t xml:space="preserve">2 2 2 7 </w:t>
            </w:r>
          </w:p>
        </w:tc>
        <w:tc>
          <w:tcPr>
            <w:tcW w:w="4788" w:type="dxa"/>
          </w:tcPr>
          <w:p w:rsidR="00FE7149" w:rsidRDefault="00295982" w:rsidP="00894A21">
            <w:pPr>
              <w:pStyle w:val="InputOutput"/>
            </w:pPr>
            <w:r>
              <w:t>1</w:t>
            </w:r>
          </w:p>
          <w:p w:rsidR="00FE7149" w:rsidRDefault="00295982" w:rsidP="00894A21">
            <w:pPr>
              <w:pStyle w:val="InputOutput"/>
            </w:pPr>
            <w:r>
              <w:t>2</w:t>
            </w:r>
          </w:p>
          <w:p w:rsidR="000121BD" w:rsidRPr="000121BD" w:rsidRDefault="000121BD" w:rsidP="00894A21">
            <w:pPr>
              <w:pStyle w:val="InputOutput"/>
            </w:pPr>
            <w:r w:rsidRPr="000121BD">
              <w:t xml:space="preserve"> </w:t>
            </w:r>
          </w:p>
        </w:tc>
      </w:tr>
    </w:tbl>
    <w:p w:rsidR="000121BD" w:rsidRPr="000121BD" w:rsidRDefault="000121BD" w:rsidP="000121BD">
      <w:pPr>
        <w:spacing w:after="120" w:line="276" w:lineRule="auto"/>
        <w:rPr>
          <w:rFonts w:ascii="Calibri" w:eastAsia="Calibri" w:hAnsi="Calibri" w:cs="Times New Roman"/>
          <w:b/>
        </w:rPr>
      </w:pPr>
    </w:p>
    <w:p w:rsidR="000121BD" w:rsidRPr="000121BD" w:rsidRDefault="000121BD" w:rsidP="000121BD">
      <w:pPr>
        <w:keepNext/>
        <w:keepLines/>
        <w:spacing w:before="120" w:after="120" w:line="276" w:lineRule="auto"/>
        <w:outlineLvl w:val="4"/>
        <w:rPr>
          <w:rFonts w:ascii="Cambria" w:eastAsia="Times New Roman" w:hAnsi="Cambria" w:cs="Times New Roman"/>
          <w:b/>
          <w:i/>
          <w:color w:val="4F6228"/>
        </w:rPr>
      </w:pPr>
      <w:r w:rsidRPr="000121BD">
        <w:rPr>
          <w:rFonts w:ascii="Cambria" w:eastAsia="Times New Roman" w:hAnsi="Cambria" w:cs="Times New Roman"/>
          <w:b/>
          <w:i/>
          <w:color w:val="4F6228"/>
        </w:rPr>
        <w:t>Example explanation:</w:t>
      </w:r>
    </w:p>
    <w:p w:rsidR="000121BD" w:rsidRPr="000121BD" w:rsidRDefault="00295982" w:rsidP="000121BD">
      <w:pPr>
        <w:autoSpaceDE w:val="0"/>
        <w:autoSpaceDN w:val="0"/>
        <w:adjustRightInd w:val="0"/>
        <w:spacing w:after="0" w:line="276" w:lineRule="auto"/>
        <w:rPr>
          <w:rFonts w:ascii="Calibri" w:eastAsia="Times New Roman" w:hAnsi="Calibri" w:cs="Times New Roman"/>
        </w:rPr>
      </w:pPr>
      <w:r>
        <w:rPr>
          <w:rFonts w:ascii="Calibri" w:eastAsia="Calibri" w:hAnsi="Calibri" w:cs="Times New Roman"/>
        </w:rPr>
        <w:t>After 2</w:t>
      </w:r>
      <w:r w:rsidR="00DB37FC">
        <w:rPr>
          <w:rFonts w:ascii="Calibri" w:eastAsia="Calibri" w:hAnsi="Calibri" w:cs="Times New Roman"/>
        </w:rPr>
        <w:t xml:space="preserve"> transformations</w:t>
      </w:r>
      <m:oMath>
        <m:r>
          <w:rPr>
            <w:rFonts w:ascii="Cambria Math" w:eastAsia="Calibri" w:hAnsi="Cambria Math" w:cs="Times New Roman"/>
          </w:rPr>
          <m:t xml:space="preserve"> A=</m:t>
        </m:r>
        <m:d>
          <m:dPr>
            <m:begChr m:val="["/>
            <m:endChr m:val="]"/>
            <m:ctrlPr>
              <w:rPr>
                <w:rFonts w:ascii="Cambria Math" w:eastAsia="Calibri" w:hAnsi="Cambria Math" w:cs="Times New Roman"/>
                <w:i/>
              </w:rPr>
            </m:ctrlPr>
          </m:dPr>
          <m:e>
            <m:r>
              <w:rPr>
                <w:rFonts w:ascii="Cambria Math" w:eastAsia="Calibri" w:hAnsi="Cambria Math" w:cs="Times New Roman"/>
              </w:rPr>
              <m:t>8,</m:t>
            </m:r>
            <m:r>
              <w:rPr>
                <w:rFonts w:ascii="Cambria Math" w:eastAsia="Calibri" w:hAnsi="Cambria Math" w:cs="Times New Roman"/>
              </w:rPr>
              <m:t xml:space="preserve"> 2</m:t>
            </m:r>
          </m:e>
        </m:d>
        <m:r>
          <w:rPr>
            <w:rFonts w:ascii="Cambria Math" w:eastAsia="Calibri" w:hAnsi="Cambria Math" w:cs="Times New Roman"/>
          </w:rPr>
          <m:t xml:space="preserve"> mod</m:t>
        </m:r>
        <m:r>
          <w:rPr>
            <w:rFonts w:ascii="Cambria Math" w:eastAsia="Calibri" w:hAnsi="Cambria Math" w:cs="Times New Roman"/>
          </w:rPr>
          <m:t xml:space="preserve"> 7=[1, 2</m:t>
        </m:r>
        <m:r>
          <w:rPr>
            <w:rFonts w:ascii="Cambria Math" w:eastAsia="Calibri" w:hAnsi="Cambria Math" w:cs="Times New Roman"/>
          </w:rPr>
          <m:t>]</m:t>
        </m:r>
      </m:oMath>
      <w:r w:rsidR="00DB37FC">
        <w:rPr>
          <w:rFonts w:ascii="Calibri" w:eastAsia="Calibri" w:hAnsi="Calibri" w:cs="Times New Roman"/>
        </w:rPr>
        <w:t>.</w:t>
      </w:r>
    </w:p>
    <w:p w:rsidR="00DB37FC" w:rsidRPr="000121BD" w:rsidRDefault="000121BD" w:rsidP="000121BD">
      <w:pPr>
        <w:keepNext/>
        <w:keepLines/>
        <w:spacing w:before="120" w:after="120" w:line="276" w:lineRule="auto"/>
        <w:outlineLvl w:val="4"/>
        <w:rPr>
          <w:rFonts w:ascii="Cambria" w:eastAsia="Times New Roman" w:hAnsi="Cambria" w:cs="Times New Roman"/>
          <w:b/>
          <w:i/>
          <w:color w:val="4F6228"/>
        </w:rPr>
      </w:pPr>
      <w:r w:rsidRPr="000121BD">
        <w:rPr>
          <w:rFonts w:ascii="Cambria" w:eastAsia="Times New Roman" w:hAnsi="Cambria" w:cs="Times New Roman"/>
          <w:b/>
          <w:i/>
          <w:color w:val="4F6228"/>
        </w:rPr>
        <w:t>Constraints:</w:t>
      </w:r>
    </w:p>
    <w:p w:rsidR="000121BD" w:rsidRPr="000121BD" w:rsidRDefault="00A968E5" w:rsidP="000121BD">
      <w:pPr>
        <w:numPr>
          <w:ilvl w:val="0"/>
          <w:numId w:val="3"/>
        </w:numPr>
        <w:spacing w:after="120" w:line="276" w:lineRule="auto"/>
        <w:contextualSpacing/>
        <w:rPr>
          <w:rFonts w:ascii="Calibri" w:eastAsia="Times New Roman" w:hAnsi="Calibri" w:cs="Times New Roman"/>
        </w:rPr>
      </w:pPr>
      <m:oMath>
        <m:r>
          <w:rPr>
            <w:rFonts w:ascii="Cambria Math" w:eastAsia="Times New Roman" w:hAnsi="Cambria Math" w:cs="Times New Roman"/>
          </w:rPr>
          <m:t>7≤</m:t>
        </m:r>
        <m:r>
          <w:rPr>
            <w:rFonts w:ascii="Cambria Math" w:eastAsia="Times New Roman" w:hAnsi="Cambria Math" w:cs="Times New Roman"/>
          </w:rPr>
          <m:t>Q≤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</w:rPr>
              <m:t>9</m:t>
            </m:r>
          </m:sup>
        </m:sSup>
        <m:r>
          <w:rPr>
            <w:rFonts w:ascii="Cambria Math" w:eastAsia="Times New Roman" w:hAnsi="Cambria Math" w:cs="Times New Roman"/>
          </w:rPr>
          <m:t>+123</m:t>
        </m:r>
      </m:oMath>
    </w:p>
    <w:p w:rsidR="001E17E8" w:rsidRDefault="001E17E8" w:rsidP="000121BD">
      <w:pPr>
        <w:numPr>
          <w:ilvl w:val="0"/>
          <w:numId w:val="3"/>
        </w:numPr>
        <w:spacing w:after="120" w:line="276" w:lineRule="auto"/>
        <w:contextualSpacing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The multiplicative order of a number </w:t>
      </w:r>
      <m:oMath>
        <m:r>
          <w:rPr>
            <w:rFonts w:ascii="Cambria Math" w:eastAsia="Times New Roman" w:hAnsi="Cambria Math" w:cs="Times New Roman"/>
          </w:rPr>
          <m:t>a</m:t>
        </m:r>
      </m:oMath>
      <w:r>
        <w:rPr>
          <w:rFonts w:ascii="Calibri" w:eastAsia="Times New Roman" w:hAnsi="Calibri" w:cs="Times New Roman"/>
        </w:rPr>
        <w:t xml:space="preserve"> modulo </w:t>
      </w:r>
      <m:oMath>
        <m:r>
          <w:rPr>
            <w:rFonts w:ascii="Cambria Math" w:eastAsia="Times New Roman" w:hAnsi="Cambria Math" w:cs="Times New Roman"/>
          </w:rPr>
          <m:t xml:space="preserve">Q, 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ϕ</m:t>
        </m:r>
        <m:d>
          <m:d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a, Q</m:t>
            </m:r>
          </m:e>
        </m:d>
      </m:oMath>
      <w:r>
        <w:rPr>
          <w:rFonts w:ascii="Calibri" w:eastAsia="Times New Roman" w:hAnsi="Calibri" w:cs="Times New Roman"/>
        </w:rPr>
        <w:t xml:space="preserve"> is prime.</w:t>
      </w:r>
    </w:p>
    <w:p w:rsidR="00DB37FC" w:rsidRPr="001E17E8" w:rsidRDefault="001E17E8" w:rsidP="000121BD">
      <w:pPr>
        <w:numPr>
          <w:ilvl w:val="0"/>
          <w:numId w:val="3"/>
        </w:numPr>
        <w:spacing w:after="120" w:line="276" w:lineRule="auto"/>
        <w:contextualSpacing/>
        <w:rPr>
          <w:rFonts w:ascii="Calibri" w:eastAsia="Times New Roman" w:hAnsi="Calibri" w:cs="Times New Roman"/>
        </w:rPr>
      </w:pPr>
      <m:oMath>
        <m:r>
          <w:rPr>
            <w:rFonts w:ascii="Cambria Math" w:eastAsia="Times New Roman" w:hAnsi="Cambria Math" w:cs="Times New Roman"/>
          </w:rPr>
          <m:t>1≤ M, N&lt;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ϕ</m:t>
        </m:r>
        <m:d>
          <m:d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a, Q</m:t>
            </m:r>
          </m:e>
        </m:d>
        <m:r>
          <w:rPr>
            <w:rFonts w:ascii="Cambria Math" w:hAnsi="Cambria Math" w:cs="Arial"/>
            <w:color w:val="222222"/>
            <w:shd w:val="clear" w:color="auto" w:fill="FFFFFF"/>
          </w:rPr>
          <m:t>≤</m:t>
        </m:r>
        <m:sSup>
          <m:sSup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10</m:t>
            </m:r>
          </m:e>
          <m:sup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6</m:t>
            </m:r>
          </m:sup>
        </m:sSup>
        <m:r>
          <w:rPr>
            <w:rFonts w:ascii="Cambria Math" w:hAnsi="Cambria Math" w:cs="Arial"/>
            <w:color w:val="222222"/>
            <w:shd w:val="clear" w:color="auto" w:fill="FFFFFF"/>
          </w:rPr>
          <m:t xml:space="preserve">+123 </m:t>
        </m:r>
      </m:oMath>
    </w:p>
    <w:p w:rsidR="007C4CB7" w:rsidRPr="007C4CB7" w:rsidRDefault="007C4CB7" w:rsidP="007C4CB7">
      <w:pPr>
        <w:numPr>
          <w:ilvl w:val="0"/>
          <w:numId w:val="3"/>
        </w:numPr>
        <w:spacing w:after="120" w:line="276" w:lineRule="auto"/>
        <w:contextualSpacing/>
        <w:rPr>
          <w:rFonts w:ascii="Calibri" w:eastAsia="Times New Roman" w:hAnsi="Calibri" w:cs="Times New Roman"/>
        </w:rPr>
      </w:pPr>
      <m:oMath>
        <m:r>
          <w:rPr>
            <w:rFonts w:ascii="Cambria Math" w:eastAsia="Times New Roman" w:hAnsi="Cambria Math" w:cs="Times New Roman"/>
          </w:rPr>
          <m:t>2≤a≤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</w:rPr>
              <m:t>6</m:t>
            </m:r>
          </m:sup>
        </m:sSup>
        <m:r>
          <w:rPr>
            <w:rFonts w:ascii="Cambria Math" w:eastAsia="Times New Roman" w:hAnsi="Cambria Math" w:cs="Times New Roman"/>
          </w:rPr>
          <m:t>+123</m:t>
        </m:r>
      </m:oMath>
    </w:p>
    <w:p w:rsidR="007C4CB7" w:rsidRPr="007C4CB7" w:rsidRDefault="007C4CB7" w:rsidP="007C4CB7">
      <w:pPr>
        <w:spacing w:after="120" w:line="276" w:lineRule="auto"/>
        <w:ind w:left="720"/>
        <w:contextualSpacing/>
        <w:rPr>
          <w:rFonts w:ascii="Calibri" w:eastAsia="Times New Roman" w:hAnsi="Calibri" w:cs="Times New Roman"/>
        </w:rPr>
      </w:pPr>
    </w:p>
    <w:p w:rsidR="000121BD" w:rsidRDefault="001E17E8" w:rsidP="007C4CB7">
      <w:pPr>
        <w:keepNext/>
        <w:keepLines/>
        <w:spacing w:before="120" w:after="120" w:line="276" w:lineRule="auto"/>
        <w:outlineLvl w:val="4"/>
        <w:rPr>
          <w:rFonts w:ascii="Cambria" w:eastAsia="Times New Roman" w:hAnsi="Cambria" w:cs="Times New Roman"/>
          <w:b/>
          <w:i/>
          <w:color w:val="4F6228"/>
        </w:rPr>
      </w:pPr>
      <w:r>
        <w:rPr>
          <w:rFonts w:ascii="Cambria" w:eastAsia="Times New Roman" w:hAnsi="Cambria" w:cs="Times New Roman"/>
          <w:b/>
          <w:i/>
          <w:color w:val="4F6228"/>
        </w:rPr>
        <w:t>Time and memory limit:  1</w:t>
      </w:r>
      <w:r w:rsidR="000121BD" w:rsidRPr="000121BD">
        <w:rPr>
          <w:rFonts w:ascii="Cambria" w:eastAsia="Times New Roman" w:hAnsi="Cambria" w:cs="Times New Roman"/>
          <w:b/>
          <w:i/>
          <w:color w:val="4F6228"/>
        </w:rPr>
        <w:t>s / 64 MB</w:t>
      </w:r>
    </w:p>
    <w:p w:rsidR="009122D8" w:rsidRPr="007C4CB7" w:rsidRDefault="009122D8" w:rsidP="007C4CB7">
      <w:pPr>
        <w:keepNext/>
        <w:keepLines/>
        <w:spacing w:before="120" w:after="120" w:line="276" w:lineRule="auto"/>
        <w:outlineLvl w:val="4"/>
        <w:rPr>
          <w:rFonts w:ascii="Cambria" w:eastAsia="Times New Roman" w:hAnsi="Cambria" w:cs="Times New Roman"/>
          <w:b/>
          <w:i/>
          <w:color w:val="4F6228"/>
        </w:rPr>
      </w:pPr>
    </w:p>
    <w:p w:rsidR="007C4CB7" w:rsidRDefault="007C4CB7" w:rsidP="000121BD">
      <w:pPr>
        <w:spacing w:after="120" w:line="276" w:lineRule="auto"/>
        <w:rPr>
          <w:rFonts w:ascii="Cambria" w:eastAsia="Times New Roman" w:hAnsi="Cambria" w:cs="Times New Roman"/>
          <w:b/>
          <w:i/>
          <w:color w:val="4F6228"/>
        </w:rPr>
      </w:pPr>
      <w:r>
        <w:rPr>
          <w:rFonts w:ascii="Cambria" w:eastAsia="Times New Roman" w:hAnsi="Cambria" w:cs="Times New Roman"/>
          <w:b/>
          <w:i/>
          <w:color w:val="4F6228"/>
        </w:rPr>
        <w:t>Note:</w:t>
      </w:r>
    </w:p>
    <w:p w:rsidR="007C4CB7" w:rsidRDefault="007C4CB7" w:rsidP="000121BD">
      <w:pPr>
        <w:spacing w:after="120" w:line="276" w:lineRule="auto"/>
        <w:rPr>
          <w:ins w:id="13" w:author="Nikola Nedeljkovic" w:date="2017-08-19T16:16:00Z"/>
          <w:rFonts w:ascii="Calibri" w:eastAsia="Calibri" w:hAnsi="Calibri" w:cs="Calibri"/>
        </w:rPr>
      </w:pPr>
      <w:r>
        <w:rPr>
          <w:rFonts w:ascii="Calibri" w:eastAsia="Times New Roman" w:hAnsi="Calibri" w:cs="Times New Roman"/>
        </w:rPr>
        <w:t xml:space="preserve">The multiplicative order of a number </w:t>
      </w:r>
      <m:oMath>
        <m:r>
          <w:rPr>
            <w:rFonts w:ascii="Cambria Math" w:eastAsia="Times New Roman" w:hAnsi="Cambria Math" w:cs="Times New Roman"/>
          </w:rPr>
          <m:t>a</m:t>
        </m:r>
      </m:oMath>
      <w:r>
        <w:rPr>
          <w:rFonts w:ascii="Calibri" w:eastAsia="Times New Roman" w:hAnsi="Calibri" w:cs="Times New Roman"/>
        </w:rPr>
        <w:t xml:space="preserve"> modulo </w:t>
      </w:r>
      <m:oMath>
        <m:r>
          <w:rPr>
            <w:rFonts w:ascii="Cambria Math" w:eastAsia="Times New Roman" w:hAnsi="Cambria Math" w:cs="Times New Roman"/>
          </w:rPr>
          <m:t xml:space="preserve">Q, 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ϕ</m:t>
        </m:r>
        <m:d>
          <m:d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a, Q</m:t>
            </m:r>
          </m:e>
        </m:d>
      </m:oMath>
      <w:r>
        <w:rPr>
          <w:rFonts w:ascii="Calibri" w:eastAsia="Times New Roman" w:hAnsi="Calibri" w:cs="Times New Roman"/>
          <w:color w:val="222222"/>
          <w:shd w:val="clear" w:color="auto" w:fill="FFFFFF"/>
        </w:rPr>
        <w:t xml:space="preserve"> is the smallest natural number </w:t>
      </w:r>
      <m:oMath>
        <m:r>
          <w:rPr>
            <w:rFonts w:ascii="Cambria Math" w:eastAsia="Times New Roman" w:hAnsi="Cambria Math" w:cs="Times New Roman"/>
            <w:color w:val="222222"/>
            <w:shd w:val="clear" w:color="auto" w:fill="FFFFFF"/>
          </w:rPr>
          <m:t>x</m:t>
        </m:r>
      </m:oMath>
      <w:r>
        <w:rPr>
          <w:rFonts w:ascii="Calibri" w:eastAsia="Times New Roman" w:hAnsi="Calibri" w:cs="Times New Roman"/>
          <w:color w:val="222222"/>
          <w:shd w:val="clear" w:color="auto" w:fill="FFFFFF"/>
        </w:rPr>
        <w:t xml:space="preserve"> such that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22222"/>
                <w:shd w:val="clear" w:color="auto" w:fill="FFFFFF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222222"/>
                <w:shd w:val="clear" w:color="auto" w:fill="FFFFFF"/>
              </w:rPr>
              <m:t>x</m:t>
            </m:r>
          </m:sup>
        </m:sSup>
        <m:r>
          <w:rPr>
            <w:rFonts w:ascii="Cambria Math" w:eastAsia="Times New Roman" w:hAnsi="Cambria Math" w:cs="Times New Roman"/>
            <w:color w:val="222222"/>
            <w:shd w:val="clear" w:color="auto" w:fill="FFFFFF"/>
          </w:rPr>
          <m:t>mod Q=1.</m:t>
        </m:r>
      </m:oMath>
      <w:r>
        <w:rPr>
          <w:rFonts w:ascii="Calibri" w:eastAsia="Times New Roman" w:hAnsi="Calibri" w:cs="Times New Roman"/>
          <w:color w:val="222222"/>
          <w:shd w:val="clear" w:color="auto" w:fill="FFFFFF"/>
        </w:rPr>
        <w:t xml:space="preserve"> For example</w:t>
      </w:r>
      <m:oMath>
        <m:r>
          <w:rPr>
            <w:rFonts w:ascii="Cambria Math" w:eastAsia="Times New Roman" w:hAnsi="Cambria Math" w:cs="Times New Roman"/>
            <w:color w:val="222222"/>
            <w:shd w:val="clear" w:color="auto" w:fill="FFFFFF"/>
          </w:rPr>
          <m:t xml:space="preserve">, 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ϕ</m:t>
        </m:r>
        <m:d>
          <m:d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2, 7</m:t>
            </m:r>
          </m:e>
        </m:d>
        <m:r>
          <w:rPr>
            <w:rFonts w:ascii="Cambria Math" w:hAnsi="Cambria Math" w:cs="Arial"/>
            <w:color w:val="222222"/>
            <w:shd w:val="clear" w:color="auto" w:fill="FFFFFF"/>
          </w:rPr>
          <m:t>=3</m:t>
        </m:r>
      </m:oMath>
      <w:r>
        <w:rPr>
          <w:rFonts w:ascii="Calibri" w:eastAsia="Times New Roman" w:hAnsi="Calibri" w:cs="Times New Roman"/>
          <w:color w:val="222222"/>
          <w:shd w:val="clear" w:color="auto" w:fill="FFFFFF"/>
        </w:rPr>
        <w:t>.</w:t>
      </w:r>
      <w:bookmarkStart w:id="14" w:name="_GoBack"/>
      <w:bookmarkEnd w:id="14"/>
    </w:p>
    <w:p w:rsidR="00CC096F" w:rsidRDefault="00CC096F" w:rsidP="000121BD">
      <w:pPr>
        <w:spacing w:after="120" w:line="276" w:lineRule="auto"/>
        <w:rPr>
          <w:ins w:id="15" w:author="Nikola Nedeljkovic" w:date="2017-08-19T16:16:00Z"/>
          <w:rFonts w:ascii="Calibri" w:eastAsia="Calibri" w:hAnsi="Calibri" w:cs="Calibri"/>
        </w:rPr>
      </w:pPr>
    </w:p>
    <w:p w:rsidR="00CC096F" w:rsidRDefault="00CC096F" w:rsidP="000121BD">
      <w:pPr>
        <w:spacing w:after="120" w:line="276" w:lineRule="auto"/>
        <w:rPr>
          <w:ins w:id="16" w:author="Nikola Nedeljkovic" w:date="2017-08-19T16:16:00Z"/>
          <w:rFonts w:ascii="Calibri" w:eastAsia="Calibri" w:hAnsi="Calibri" w:cs="Calibri"/>
        </w:rPr>
      </w:pPr>
    </w:p>
    <w:p w:rsidR="00CC096F" w:rsidRDefault="00CC096F" w:rsidP="000121BD">
      <w:pPr>
        <w:spacing w:after="120" w:line="276" w:lineRule="auto"/>
        <w:rPr>
          <w:rFonts w:ascii="Calibri" w:eastAsia="Calibri" w:hAnsi="Calibri" w:cs="Calibri"/>
        </w:rPr>
      </w:pPr>
    </w:p>
    <w:p w:rsidR="00FE7149" w:rsidRPr="000121BD" w:rsidRDefault="00FE7149" w:rsidP="000121BD">
      <w:pPr>
        <w:spacing w:after="120" w:line="276" w:lineRule="auto"/>
        <w:rPr>
          <w:rFonts w:ascii="Calibri" w:eastAsia="Calibri" w:hAnsi="Calibri" w:cs="Calibri"/>
        </w:rPr>
      </w:pPr>
    </w:p>
    <w:p w:rsidR="000121BD" w:rsidRPr="000121BD" w:rsidRDefault="000121BD" w:rsidP="000121BD">
      <w:pPr>
        <w:pStyle w:val="ProblemSolutionTitle"/>
      </w:pPr>
      <w:r w:rsidRPr="000121BD">
        <w:t>Solution and analysis:</w:t>
      </w:r>
    </w:p>
    <w:p w:rsidR="00A012AF" w:rsidRDefault="00FE7149">
      <w:r>
        <w:rPr>
          <w:rFonts w:ascii="Calibri" w:eastAsia="Calibri" w:hAnsi="Calibri" w:cs="Times New Roman"/>
        </w:rPr>
        <w:t>#TODO</w:t>
      </w:r>
    </w:p>
    <w:sectPr w:rsidR="00A01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F5837"/>
    <w:multiLevelType w:val="hybridMultilevel"/>
    <w:tmpl w:val="F2B49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E54D60"/>
    <w:multiLevelType w:val="hybridMultilevel"/>
    <w:tmpl w:val="4336C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4A020B"/>
    <w:multiLevelType w:val="hybridMultilevel"/>
    <w:tmpl w:val="DA5CA252"/>
    <w:lvl w:ilvl="0" w:tplc="C3E6D5D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ikola Nedeljkovic">
    <w15:presenceInfo w15:providerId="Windows Live" w15:userId="063e52778ed694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1BD"/>
    <w:rsid w:val="000121BD"/>
    <w:rsid w:val="001E17E8"/>
    <w:rsid w:val="00295982"/>
    <w:rsid w:val="00603C51"/>
    <w:rsid w:val="007C4CB7"/>
    <w:rsid w:val="0084287A"/>
    <w:rsid w:val="00894A21"/>
    <w:rsid w:val="008D04E0"/>
    <w:rsid w:val="009122D8"/>
    <w:rsid w:val="00A012AF"/>
    <w:rsid w:val="00A968E5"/>
    <w:rsid w:val="00C070AF"/>
    <w:rsid w:val="00CC096F"/>
    <w:rsid w:val="00DB37FC"/>
    <w:rsid w:val="00E47B49"/>
    <w:rsid w:val="00FE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20C033-7177-4414-958D-D1EFE3F8C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1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blemName">
    <w:name w:val="ProblemName"/>
    <w:basedOn w:val="Normal"/>
    <w:link w:val="ProblemNameChar"/>
    <w:qFormat/>
    <w:rsid w:val="00894A21"/>
    <w:pPr>
      <w:keepNext/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538135" w:themeFill="accent6" w:themeFillShade="BF"/>
      <w:spacing w:after="120" w:line="276" w:lineRule="auto"/>
      <w:outlineLvl w:val="3"/>
    </w:pPr>
    <w:rPr>
      <w:rFonts w:ascii="Cambria" w:eastAsia="Times New Roman" w:hAnsi="Cambria" w:cs="Times New Roman"/>
      <w:b/>
      <w:bCs/>
      <w:iCs/>
      <w:color w:val="FFFFFF" w:themeColor="background1"/>
      <w:sz w:val="28"/>
    </w:rPr>
  </w:style>
  <w:style w:type="paragraph" w:customStyle="1" w:styleId="ProblemSolutionTitle">
    <w:name w:val="ProblemSolutionTitle"/>
    <w:basedOn w:val="Normal"/>
    <w:link w:val="ProblemSolutionTitleChar"/>
    <w:qFormat/>
    <w:rsid w:val="000121BD"/>
    <w:pPr>
      <w:pBdr>
        <w:top w:val="single" w:sz="4" w:space="1" w:color="auto"/>
        <w:bottom w:val="single" w:sz="4" w:space="1" w:color="auto"/>
      </w:pBdr>
      <w:spacing w:after="120" w:line="240" w:lineRule="auto"/>
      <w:outlineLvl w:val="2"/>
    </w:pPr>
    <w:rPr>
      <w:rFonts w:ascii="Calibri" w:eastAsia="Times New Roman" w:hAnsi="Calibri" w:cs="Times New Roman"/>
      <w:b/>
      <w:bCs/>
      <w:i/>
      <w:color w:val="4F6228"/>
      <w:szCs w:val="27"/>
    </w:rPr>
  </w:style>
  <w:style w:type="character" w:customStyle="1" w:styleId="ProblemNameChar">
    <w:name w:val="ProblemName Char"/>
    <w:basedOn w:val="DefaultParagraphFont"/>
    <w:link w:val="ProblemName"/>
    <w:rsid w:val="00894A21"/>
    <w:rPr>
      <w:rFonts w:ascii="Cambria" w:eastAsia="Times New Roman" w:hAnsi="Cambria" w:cs="Times New Roman"/>
      <w:b/>
      <w:bCs/>
      <w:iCs/>
      <w:color w:val="FFFFFF" w:themeColor="background1"/>
      <w:sz w:val="28"/>
      <w:shd w:val="clear" w:color="auto" w:fill="538135" w:themeFill="accent6" w:themeFillShade="BF"/>
    </w:rPr>
  </w:style>
  <w:style w:type="paragraph" w:customStyle="1" w:styleId="ProblemSubTitles">
    <w:name w:val="ProblemSubTitles"/>
    <w:basedOn w:val="Normal"/>
    <w:link w:val="ProblemSubTitlesChar"/>
    <w:qFormat/>
    <w:rsid w:val="000121BD"/>
    <w:pPr>
      <w:keepNext/>
      <w:keepLines/>
      <w:spacing w:before="120" w:after="120" w:line="276" w:lineRule="auto"/>
      <w:outlineLvl w:val="4"/>
    </w:pPr>
    <w:rPr>
      <w:rFonts w:ascii="Cambria" w:eastAsia="Times New Roman" w:hAnsi="Cambria" w:cs="Times New Roman"/>
      <w:b/>
      <w:i/>
      <w:color w:val="4F6228"/>
    </w:rPr>
  </w:style>
  <w:style w:type="character" w:customStyle="1" w:styleId="ProblemSolutionTitleChar">
    <w:name w:val="ProblemSolutionTitle Char"/>
    <w:basedOn w:val="DefaultParagraphFont"/>
    <w:link w:val="ProblemSolutionTitle"/>
    <w:rsid w:val="000121BD"/>
    <w:rPr>
      <w:rFonts w:ascii="Calibri" w:eastAsia="Times New Roman" w:hAnsi="Calibri" w:cs="Times New Roman"/>
      <w:b/>
      <w:bCs/>
      <w:i/>
      <w:color w:val="4F6228"/>
      <w:szCs w:val="27"/>
    </w:rPr>
  </w:style>
  <w:style w:type="paragraph" w:customStyle="1" w:styleId="InputOutput">
    <w:name w:val="InputOutput"/>
    <w:basedOn w:val="Normal"/>
    <w:link w:val="InputOutputChar"/>
    <w:qFormat/>
    <w:rsid w:val="00894A21"/>
    <w:pPr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sz w:val="19"/>
      <w:szCs w:val="19"/>
    </w:rPr>
  </w:style>
  <w:style w:type="character" w:customStyle="1" w:styleId="ProblemSubTitlesChar">
    <w:name w:val="ProblemSubTitles Char"/>
    <w:basedOn w:val="DefaultParagraphFont"/>
    <w:link w:val="ProblemSubTitles"/>
    <w:rsid w:val="000121BD"/>
    <w:rPr>
      <w:rFonts w:ascii="Cambria" w:eastAsia="Times New Roman" w:hAnsi="Cambria" w:cs="Times New Roman"/>
      <w:b/>
      <w:i/>
      <w:color w:val="4F6228"/>
    </w:rPr>
  </w:style>
  <w:style w:type="paragraph" w:customStyle="1" w:styleId="Author">
    <w:name w:val="Author"/>
    <w:basedOn w:val="Normal"/>
    <w:link w:val="AuthorChar"/>
    <w:qFormat/>
    <w:rsid w:val="00894A21"/>
    <w:pPr>
      <w:spacing w:after="120" w:line="240" w:lineRule="auto"/>
    </w:pPr>
    <w:rPr>
      <w:rFonts w:ascii="Calibri" w:eastAsia="Calibri" w:hAnsi="Calibri" w:cs="Times New Roman"/>
      <w:i/>
      <w:sz w:val="24"/>
      <w:szCs w:val="24"/>
    </w:rPr>
  </w:style>
  <w:style w:type="character" w:customStyle="1" w:styleId="InputOutputChar">
    <w:name w:val="InputOutput Char"/>
    <w:basedOn w:val="DefaultParagraphFont"/>
    <w:link w:val="InputOutput"/>
    <w:rsid w:val="00894A21"/>
    <w:rPr>
      <w:rFonts w:ascii="Courier New" w:eastAsia="Calibri" w:hAnsi="Courier New" w:cs="Courier New"/>
      <w:sz w:val="19"/>
      <w:szCs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4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uthorChar">
    <w:name w:val="Author Char"/>
    <w:basedOn w:val="DefaultParagraphFont"/>
    <w:link w:val="Author"/>
    <w:rsid w:val="00894A21"/>
    <w:rPr>
      <w:rFonts w:ascii="Calibri" w:eastAsia="Calibri" w:hAnsi="Calibri" w:cs="Times New Roman"/>
      <w:i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4E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47B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Damjanovic</dc:creator>
  <cp:keywords/>
  <dc:description/>
  <cp:lastModifiedBy>Nikola Nedeljkovic</cp:lastModifiedBy>
  <cp:revision>5</cp:revision>
  <dcterms:created xsi:type="dcterms:W3CDTF">2017-08-19T14:17:00Z</dcterms:created>
  <dcterms:modified xsi:type="dcterms:W3CDTF">2017-08-19T16:59:00Z</dcterms:modified>
</cp:coreProperties>
</file>